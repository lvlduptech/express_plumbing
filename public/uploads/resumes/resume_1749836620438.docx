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D9" w:rsidRDefault="00DC6498" w:rsidP="00DC6498">
      <w:pPr>
        <w:widowControl w:val="0"/>
        <w:tabs>
          <w:tab w:val="left" w:pos="760"/>
          <w:tab w:val="center" w:pos="510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89181F" w:rsidRPr="0027280B" w:rsidRDefault="00306DD9" w:rsidP="00DC6498">
      <w:pPr>
        <w:widowControl w:val="0"/>
        <w:tabs>
          <w:tab w:val="left" w:pos="760"/>
          <w:tab w:val="center" w:pos="510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DA77A5">
        <w:rPr>
          <w:rFonts w:ascii="Arial" w:hAnsi="Arial" w:cs="Arial"/>
          <w:b/>
          <w:bCs/>
          <w:sz w:val="32"/>
          <w:szCs w:val="32"/>
          <w:lang w:val="en-US"/>
        </w:rPr>
        <w:t>Joseph Browning</w:t>
      </w:r>
    </w:p>
    <w:p w:rsidR="0089181F" w:rsidRPr="0027280B" w:rsidRDefault="00DA77A5" w:rsidP="0089181F">
      <w:pPr>
        <w:widowControl w:val="0"/>
        <w:autoSpaceDE w:val="0"/>
        <w:autoSpaceDN w:val="0"/>
        <w:adjustRightInd w:val="0"/>
        <w:spacing w:before="80" w:after="0" w:line="240" w:lineRule="auto"/>
        <w:jc w:val="center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701 Regency Ct, Middletown NJ, 07748</w:t>
      </w:r>
    </w:p>
    <w:p w:rsidR="0089181F" w:rsidRPr="0027280B" w:rsidRDefault="0089181F" w:rsidP="008918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  <w:lang w:val="en-US"/>
        </w:rPr>
      </w:pPr>
      <w:r w:rsidRPr="0027280B">
        <w:rPr>
          <w:rFonts w:ascii="Arial" w:hAnsi="Arial" w:cs="Arial"/>
          <w:b/>
          <w:bCs/>
          <w:sz w:val="19"/>
          <w:szCs w:val="19"/>
          <w:lang w:val="en-US"/>
        </w:rPr>
        <w:t>Telephone:</w:t>
      </w:r>
      <w:r>
        <w:rPr>
          <w:rFonts w:ascii="Arial" w:hAnsi="Arial" w:cs="Arial"/>
          <w:b/>
          <w:bCs/>
          <w:sz w:val="19"/>
          <w:szCs w:val="19"/>
          <w:lang w:val="en-US"/>
        </w:rPr>
        <w:t xml:space="preserve"> </w:t>
      </w:r>
      <w:r w:rsidR="00DA77A5">
        <w:rPr>
          <w:rFonts w:ascii="Arial" w:hAnsi="Arial" w:cs="Arial"/>
          <w:b/>
          <w:bCs/>
          <w:sz w:val="19"/>
          <w:szCs w:val="19"/>
          <w:lang w:val="en-US"/>
        </w:rPr>
        <w:t>609.661.2562</w:t>
      </w:r>
      <w:r w:rsidRPr="0027280B">
        <w:rPr>
          <w:rFonts w:ascii="Arial" w:hAnsi="Arial" w:cs="Arial"/>
          <w:b/>
          <w:bCs/>
          <w:sz w:val="19"/>
          <w:szCs w:val="19"/>
          <w:lang w:val="en-US"/>
        </w:rPr>
        <w:t xml:space="preserve"> Email: </w:t>
      </w:r>
      <w:r w:rsidR="00DA77A5">
        <w:rPr>
          <w:rFonts w:ascii="Arial" w:hAnsi="Arial" w:cs="Arial"/>
          <w:b/>
          <w:bCs/>
          <w:sz w:val="19"/>
          <w:szCs w:val="19"/>
          <w:lang w:val="en-US"/>
        </w:rPr>
        <w:t>j.browning</w:t>
      </w:r>
      <w:r w:rsidR="009D5CB2">
        <w:rPr>
          <w:rFonts w:ascii="Arial" w:hAnsi="Arial" w:cs="Arial"/>
          <w:b/>
          <w:bCs/>
          <w:sz w:val="19"/>
          <w:szCs w:val="19"/>
          <w:lang w:val="en-US"/>
        </w:rPr>
        <w:t>@o</w:t>
      </w:r>
      <w:r w:rsidRPr="0027280B">
        <w:rPr>
          <w:rFonts w:ascii="Arial" w:hAnsi="Arial" w:cs="Arial"/>
          <w:b/>
          <w:bCs/>
          <w:sz w:val="19"/>
          <w:szCs w:val="19"/>
          <w:lang w:val="en-US"/>
        </w:rPr>
        <w:t>utlook.com</w:t>
      </w:r>
    </w:p>
    <w:p w:rsidR="00764E67" w:rsidRPr="0027280B" w:rsidRDefault="00764E67">
      <w:pPr>
        <w:widowControl w:val="0"/>
        <w:shd w:val="clear" w:color="auto" w:fill="737373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US"/>
        </w:rPr>
      </w:pPr>
      <w:r w:rsidRPr="0027280B">
        <w:rPr>
          <w:rFonts w:ascii="Arial" w:hAnsi="Arial" w:cs="Arial"/>
          <w:b/>
          <w:bCs/>
          <w:color w:val="FFFFFF"/>
          <w:lang w:val="en-US"/>
        </w:rPr>
        <w:t>Professional Profile</w:t>
      </w:r>
    </w:p>
    <w:p w:rsidR="0032065E" w:rsidRPr="00DC6498" w:rsidRDefault="0032065E" w:rsidP="0004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sz w:val="18"/>
          <w:szCs w:val="18"/>
          <w:lang w:val="en-US"/>
        </w:rPr>
        <w:t>A confident and results-driven professional with a highly successful background in</w:t>
      </w:r>
      <w:r w:rsidR="0089181F" w:rsidRPr="00DC6498">
        <w:rPr>
          <w:rFonts w:ascii="Arial" w:hAnsi="Arial" w:cs="Arial"/>
          <w:sz w:val="18"/>
          <w:szCs w:val="18"/>
          <w:lang w:val="en-US"/>
        </w:rPr>
        <w:t xml:space="preserve"> training, content creation and </w:t>
      </w:r>
      <w:r w:rsidRPr="00DC6498">
        <w:rPr>
          <w:rFonts w:ascii="Arial" w:hAnsi="Arial" w:cs="Arial"/>
          <w:sz w:val="18"/>
          <w:szCs w:val="18"/>
          <w:lang w:val="en-US"/>
        </w:rPr>
        <w:t>technical acumen. Committed to achieving and exceeding demanding targets and business objective</w:t>
      </w:r>
      <w:ins w:id="0" w:author="Fury Lisa" w:date="2016-08-22T07:43:00Z">
        <w:r w:rsidR="00DC3949">
          <w:rPr>
            <w:rFonts w:ascii="Arial" w:hAnsi="Arial" w:cs="Arial"/>
            <w:sz w:val="18"/>
            <w:szCs w:val="18"/>
            <w:lang w:val="en-US"/>
          </w:rPr>
          <w:t>s,</w:t>
        </w:r>
      </w:ins>
      <w:r w:rsidRPr="00DC6498">
        <w:rPr>
          <w:rFonts w:ascii="Arial" w:hAnsi="Arial" w:cs="Arial"/>
          <w:sz w:val="18"/>
          <w:szCs w:val="18"/>
          <w:lang w:val="en-US"/>
        </w:rPr>
        <w:t xml:space="preserve"> whil</w:t>
      </w:r>
      <w:ins w:id="1" w:author="Fury Lisa" w:date="2016-08-22T07:43:00Z">
        <w:r w:rsidR="00DC3949">
          <w:rPr>
            <w:rFonts w:ascii="Arial" w:hAnsi="Arial" w:cs="Arial"/>
            <w:sz w:val="18"/>
            <w:szCs w:val="18"/>
            <w:lang w:val="en-US"/>
          </w:rPr>
          <w:t>e</w:t>
        </w:r>
      </w:ins>
      <w:del w:id="2" w:author="Fury Lisa" w:date="2016-08-22T07:43:00Z">
        <w:r w:rsidRPr="00DC6498" w:rsidDel="00DC3949">
          <w:rPr>
            <w:rFonts w:ascii="Arial" w:hAnsi="Arial" w:cs="Arial"/>
            <w:sz w:val="18"/>
            <w:szCs w:val="18"/>
            <w:lang w:val="en-US"/>
          </w:rPr>
          <w:delText>st</w:delText>
        </w:r>
      </w:del>
      <w:r w:rsidRPr="00DC6498">
        <w:rPr>
          <w:rFonts w:ascii="Arial" w:hAnsi="Arial" w:cs="Arial"/>
          <w:sz w:val="18"/>
          <w:szCs w:val="18"/>
          <w:lang w:val="en-US"/>
        </w:rPr>
        <w:t xml:space="preserve"> remaining </w:t>
      </w:r>
      <w:r w:rsidR="00F87604" w:rsidRPr="00DC6498">
        <w:rPr>
          <w:rFonts w:ascii="Arial" w:hAnsi="Arial" w:cs="Arial"/>
          <w:sz w:val="18"/>
          <w:szCs w:val="18"/>
          <w:lang w:val="en-US"/>
        </w:rPr>
        <w:t>focused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on providing an exceptional standard of </w:t>
      </w:r>
      <w:r w:rsidR="00DA77A5">
        <w:rPr>
          <w:rFonts w:ascii="Arial" w:hAnsi="Arial" w:cs="Arial"/>
          <w:sz w:val="18"/>
          <w:szCs w:val="18"/>
          <w:lang w:val="en-US"/>
        </w:rPr>
        <w:t>IT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service</w:t>
      </w:r>
      <w:r w:rsidR="00DA77A5">
        <w:rPr>
          <w:rFonts w:ascii="Arial" w:hAnsi="Arial" w:cs="Arial"/>
          <w:sz w:val="18"/>
          <w:szCs w:val="18"/>
          <w:lang w:val="en-US"/>
        </w:rPr>
        <w:t>s</w:t>
      </w:r>
      <w:r w:rsidRPr="00DC6498">
        <w:rPr>
          <w:rFonts w:ascii="Arial" w:hAnsi="Arial" w:cs="Arial"/>
          <w:sz w:val="18"/>
          <w:szCs w:val="18"/>
          <w:lang w:val="en-US"/>
        </w:rPr>
        <w:t>.  Possesses excellent interpersonal and communication skills, the ability to influence decisions and to develop positive internal and external relat</w:t>
      </w:r>
      <w:r w:rsidR="00BC71A2">
        <w:rPr>
          <w:rFonts w:ascii="Arial" w:hAnsi="Arial" w:cs="Arial"/>
          <w:sz w:val="18"/>
          <w:szCs w:val="18"/>
          <w:lang w:val="en-US"/>
        </w:rPr>
        <w:t xml:space="preserve">ionships. </w:t>
      </w:r>
      <w:r w:rsidR="00783B82">
        <w:rPr>
          <w:rFonts w:ascii="Arial" w:hAnsi="Arial" w:cs="Arial"/>
          <w:sz w:val="18"/>
          <w:szCs w:val="18"/>
          <w:lang w:val="en-US"/>
        </w:rPr>
        <w:t>Enjoys building</w:t>
      </w:r>
      <w:del w:id="3" w:author="Fury Lisa" w:date="2016-08-22T07:44:00Z">
        <w:r w:rsidR="00783B82" w:rsidDel="00DC3949">
          <w:rPr>
            <w:rFonts w:ascii="Arial" w:hAnsi="Arial" w:cs="Arial"/>
            <w:sz w:val="18"/>
            <w:szCs w:val="18"/>
            <w:lang w:val="en-US"/>
          </w:rPr>
          <w:delText xml:space="preserve"> </w:delText>
        </w:r>
        <w:r w:rsidR="006B0C1B" w:rsidDel="00DC3949">
          <w:rPr>
            <w:rFonts w:ascii="Arial" w:hAnsi="Arial" w:cs="Arial"/>
            <w:sz w:val="18"/>
            <w:szCs w:val="18"/>
            <w:lang w:val="en-US"/>
          </w:rPr>
          <w:delText>part of</w:delText>
        </w:r>
      </w:del>
      <w:r w:rsidR="006B0C1B">
        <w:rPr>
          <w:rFonts w:ascii="Arial" w:hAnsi="Arial" w:cs="Arial"/>
          <w:sz w:val="18"/>
          <w:szCs w:val="18"/>
          <w:lang w:val="en-US"/>
        </w:rPr>
        <w:t>, managing and motivating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successful and productive </w:t>
      </w:r>
      <w:r w:rsidR="006B0C1B">
        <w:rPr>
          <w:rFonts w:ascii="Arial" w:hAnsi="Arial" w:cs="Arial"/>
          <w:sz w:val="18"/>
          <w:szCs w:val="18"/>
          <w:lang w:val="en-US"/>
        </w:rPr>
        <w:t>teams.</w:t>
      </w:r>
      <w:r w:rsidR="000427C5">
        <w:rPr>
          <w:rFonts w:ascii="Arial" w:hAnsi="Arial" w:cs="Arial"/>
          <w:sz w:val="18"/>
          <w:szCs w:val="18"/>
          <w:lang w:val="en-US"/>
        </w:rPr>
        <w:t xml:space="preserve"> An out of the box thinker with an ardent desire to innovate </w:t>
      </w:r>
      <w:del w:id="4" w:author="Fury Lisa" w:date="2016-08-22T07:44:00Z">
        <w:r w:rsidR="000427C5" w:rsidDel="00DC3949">
          <w:rPr>
            <w:rFonts w:ascii="Arial" w:hAnsi="Arial" w:cs="Arial"/>
            <w:sz w:val="18"/>
            <w:szCs w:val="18"/>
            <w:lang w:val="en-US"/>
          </w:rPr>
          <w:delText xml:space="preserve">who </w:delText>
        </w:r>
      </w:del>
      <w:ins w:id="5" w:author="Fury Lisa" w:date="2016-08-22T07:44:00Z">
        <w:r w:rsidR="00DC3949">
          <w:rPr>
            <w:rFonts w:ascii="Arial" w:hAnsi="Arial" w:cs="Arial"/>
            <w:sz w:val="18"/>
            <w:szCs w:val="18"/>
            <w:lang w:val="en-US"/>
          </w:rPr>
          <w:t xml:space="preserve">and </w:t>
        </w:r>
      </w:ins>
      <w:r w:rsidR="000427C5">
        <w:rPr>
          <w:rFonts w:ascii="Arial" w:hAnsi="Arial" w:cs="Arial"/>
          <w:sz w:val="18"/>
          <w:szCs w:val="18"/>
          <w:lang w:val="en-US"/>
        </w:rPr>
        <w:t>ex</w:t>
      </w:r>
      <w:r w:rsidRPr="00DC6498">
        <w:rPr>
          <w:rFonts w:ascii="Arial" w:hAnsi="Arial" w:cs="Arial"/>
          <w:sz w:val="18"/>
          <w:szCs w:val="18"/>
          <w:lang w:val="en-US"/>
        </w:rPr>
        <w:t>cel</w:t>
      </w:r>
      <w:r w:rsidR="006B0C1B">
        <w:rPr>
          <w:rFonts w:ascii="Arial" w:hAnsi="Arial" w:cs="Arial"/>
          <w:sz w:val="18"/>
          <w:szCs w:val="18"/>
          <w:lang w:val="en-US"/>
        </w:rPr>
        <w:t>s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in challenging working environments</w:t>
      </w:r>
      <w:r w:rsidR="006B0C1B">
        <w:rPr>
          <w:rFonts w:ascii="Arial" w:hAnsi="Arial" w:cs="Arial"/>
          <w:sz w:val="18"/>
          <w:szCs w:val="18"/>
          <w:lang w:val="en-US"/>
        </w:rPr>
        <w:t>.</w:t>
      </w:r>
    </w:p>
    <w:p w:rsidR="00764E67" w:rsidRPr="0027280B" w:rsidRDefault="00764E67">
      <w:pPr>
        <w:widowControl w:val="0"/>
        <w:shd w:val="clear" w:color="auto" w:fill="737373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US"/>
        </w:rPr>
      </w:pPr>
      <w:r w:rsidRPr="0027280B">
        <w:rPr>
          <w:rFonts w:ascii="Arial" w:hAnsi="Arial" w:cs="Arial"/>
          <w:b/>
          <w:bCs/>
          <w:color w:val="FFFFFF"/>
          <w:lang w:val="en-US"/>
        </w:rPr>
        <w:t>Objective</w:t>
      </w:r>
    </w:p>
    <w:p w:rsidR="00764E67" w:rsidRPr="00DC6498" w:rsidRDefault="00320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sz w:val="18"/>
          <w:szCs w:val="18"/>
          <w:lang w:val="en-US"/>
        </w:rPr>
        <w:t>Currently looking for a new and challenging position,</w:t>
      </w:r>
      <w:r w:rsidR="00BC71A2">
        <w:rPr>
          <w:rFonts w:ascii="Arial" w:hAnsi="Arial" w:cs="Arial"/>
          <w:sz w:val="18"/>
          <w:szCs w:val="18"/>
          <w:lang w:val="en-US"/>
        </w:rPr>
        <w:t xml:space="preserve"> fostered by an </w:t>
      </w:r>
      <w:r w:rsidR="000427C5">
        <w:rPr>
          <w:rFonts w:ascii="Arial" w:hAnsi="Arial" w:cs="Arial"/>
          <w:sz w:val="18"/>
          <w:szCs w:val="18"/>
          <w:lang w:val="en-US"/>
        </w:rPr>
        <w:t xml:space="preserve">environment </w:t>
      </w:r>
      <w:del w:id="6" w:author="Fury Lisa" w:date="2016-08-22T07:45:00Z">
        <w:r w:rsidR="000427C5" w:rsidRPr="00DC6498" w:rsidDel="00ED61B9">
          <w:rPr>
            <w:rFonts w:ascii="Arial" w:hAnsi="Arial" w:cs="Arial"/>
            <w:sz w:val="18"/>
            <w:szCs w:val="18"/>
            <w:lang w:val="en-US"/>
          </w:rPr>
          <w:delText>one</w:delText>
        </w:r>
        <w:r w:rsidRPr="00DC6498" w:rsidDel="00ED61B9">
          <w:rPr>
            <w:rFonts w:ascii="Arial" w:hAnsi="Arial" w:cs="Arial"/>
            <w:sz w:val="18"/>
            <w:szCs w:val="18"/>
            <w:lang w:val="en-US"/>
          </w:rPr>
          <w:delText xml:space="preserve"> </w:delText>
        </w:r>
      </w:del>
      <w:del w:id="7" w:author="Fury Lisa" w:date="2016-08-22T07:51:00Z">
        <w:r w:rsidRPr="00DC6498" w:rsidDel="00062824">
          <w:rPr>
            <w:rFonts w:ascii="Arial" w:hAnsi="Arial" w:cs="Arial"/>
            <w:sz w:val="18"/>
            <w:szCs w:val="18"/>
            <w:lang w:val="en-US"/>
          </w:rPr>
          <w:delText xml:space="preserve">which </w:delText>
        </w:r>
      </w:del>
      <w:ins w:id="8" w:author="Fury Lisa" w:date="2016-08-22T07:51:00Z">
        <w:r w:rsidR="00062824">
          <w:rPr>
            <w:rFonts w:ascii="Arial" w:hAnsi="Arial" w:cs="Arial"/>
            <w:sz w:val="18"/>
            <w:szCs w:val="18"/>
            <w:lang w:val="en-US"/>
          </w:rPr>
          <w:t>that</w:t>
        </w:r>
        <w:r w:rsidR="00062824" w:rsidRPr="00DC6498">
          <w:rPr>
            <w:rFonts w:ascii="Arial" w:hAnsi="Arial" w:cs="Arial"/>
            <w:sz w:val="18"/>
            <w:szCs w:val="18"/>
            <w:lang w:val="en-US"/>
          </w:rPr>
          <w:t xml:space="preserve"> </w:t>
        </w:r>
      </w:ins>
      <w:r w:rsidRPr="00DC6498">
        <w:rPr>
          <w:rFonts w:ascii="Arial" w:hAnsi="Arial" w:cs="Arial"/>
          <w:sz w:val="18"/>
          <w:szCs w:val="18"/>
          <w:lang w:val="en-US"/>
        </w:rPr>
        <w:t xml:space="preserve">will make best use of </w:t>
      </w:r>
      <w:ins w:id="9" w:author="Fury Lisa" w:date="2016-08-22T07:51:00Z">
        <w:r w:rsidR="00062824">
          <w:rPr>
            <w:rFonts w:ascii="Arial" w:hAnsi="Arial" w:cs="Arial"/>
            <w:sz w:val="18"/>
            <w:szCs w:val="18"/>
            <w:lang w:val="en-US"/>
          </w:rPr>
          <w:t xml:space="preserve">my </w:t>
        </w:r>
      </w:ins>
      <w:bookmarkStart w:id="10" w:name="_GoBack"/>
      <w:bookmarkEnd w:id="10"/>
      <w:r w:rsidRPr="00DC6498">
        <w:rPr>
          <w:rFonts w:ascii="Arial" w:hAnsi="Arial" w:cs="Arial"/>
          <w:sz w:val="18"/>
          <w:szCs w:val="18"/>
          <w:lang w:val="en-US"/>
        </w:rPr>
        <w:t>exist</w:t>
      </w:r>
      <w:r w:rsidR="00256F31">
        <w:rPr>
          <w:rFonts w:ascii="Arial" w:hAnsi="Arial" w:cs="Arial"/>
          <w:sz w:val="18"/>
          <w:szCs w:val="18"/>
          <w:lang w:val="en-US"/>
        </w:rPr>
        <w:t>ing skills and experience while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enabling further personal and professional development</w:t>
      </w:r>
      <w:r w:rsidR="006B0C1B">
        <w:rPr>
          <w:rFonts w:ascii="Arial" w:hAnsi="Arial" w:cs="Arial"/>
          <w:sz w:val="18"/>
          <w:szCs w:val="18"/>
          <w:lang w:val="en-US"/>
        </w:rPr>
        <w:t>.</w:t>
      </w:r>
    </w:p>
    <w:p w:rsidR="00764E67" w:rsidRPr="0027280B" w:rsidRDefault="00764E67">
      <w:pPr>
        <w:widowControl w:val="0"/>
        <w:shd w:val="clear" w:color="auto" w:fill="737373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US"/>
        </w:rPr>
      </w:pPr>
      <w:r w:rsidRPr="0027280B">
        <w:rPr>
          <w:rFonts w:ascii="Arial" w:hAnsi="Arial" w:cs="Arial"/>
          <w:b/>
          <w:bCs/>
          <w:color w:val="FFFFFF"/>
          <w:lang w:val="en-US"/>
        </w:rPr>
        <w:t>Career Summary</w:t>
      </w:r>
    </w:p>
    <w:p w:rsidR="009C686C" w:rsidDel="00010199" w:rsidRDefault="00D36EED" w:rsidP="00D36E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11" w:author="Fury Lisa" w:date="2016-08-22T07:50:00Z"/>
          <w:rFonts w:ascii="Arial" w:hAnsi="Arial" w:cs="Arial"/>
          <w:b/>
          <w:lang w:val="en-US"/>
        </w:rPr>
      </w:pPr>
      <w:r w:rsidRPr="000427C5">
        <w:rPr>
          <w:rFonts w:ascii="Arial" w:hAnsi="Arial" w:cs="Arial"/>
          <w:b/>
          <w:lang w:val="en-US"/>
        </w:rPr>
        <w:t>Microsoft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9C686C" w:rsidRPr="00F87604" w:rsidTr="00806A2F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C686C" w:rsidRDefault="009C686C" w:rsidP="00806A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  <w:p w:rsidR="009C686C" w:rsidRPr="00F87604" w:rsidRDefault="009C686C" w:rsidP="00806A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2015-2016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9C686C" w:rsidRDefault="009C686C" w:rsidP="00806A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</w:p>
          <w:p w:rsidR="009C686C" w:rsidRPr="00F87604" w:rsidRDefault="00B555FD" w:rsidP="00806A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Technical Manager, Freehold, NJ</w:t>
            </w:r>
          </w:p>
        </w:tc>
      </w:tr>
    </w:tbl>
    <w:p w:rsidR="009C686C" w:rsidRDefault="00B555FD" w:rsidP="009C68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Created </w:t>
      </w:r>
      <w:r w:rsidR="007359DD">
        <w:rPr>
          <w:rFonts w:ascii="Arial" w:hAnsi="Arial" w:cs="Arial"/>
          <w:sz w:val="18"/>
          <w:szCs w:val="18"/>
          <w:lang w:val="en-US"/>
        </w:rPr>
        <w:t xml:space="preserve">an Excel Macro </w:t>
      </w:r>
      <w:r>
        <w:rPr>
          <w:rFonts w:ascii="Arial" w:hAnsi="Arial" w:cs="Arial"/>
          <w:sz w:val="18"/>
          <w:szCs w:val="18"/>
          <w:lang w:val="en-US"/>
        </w:rPr>
        <w:t>to manage demo computers</w:t>
      </w:r>
      <w:ins w:id="12" w:author="Fury Lisa" w:date="2016-08-22T07:45:00Z">
        <w:r w:rsidR="00ED61B9">
          <w:rPr>
            <w:rFonts w:ascii="Arial" w:hAnsi="Arial" w:cs="Arial"/>
            <w:sz w:val="18"/>
            <w:szCs w:val="18"/>
            <w:lang w:val="en-US"/>
          </w:rPr>
          <w:t>,</w:t>
        </w:r>
      </w:ins>
      <w:r>
        <w:rPr>
          <w:rFonts w:ascii="Arial" w:hAnsi="Arial" w:cs="Arial"/>
          <w:sz w:val="18"/>
          <w:szCs w:val="18"/>
          <w:lang w:val="en-US"/>
        </w:rPr>
        <w:t xml:space="preserve"> saving the company over a hundred thousand dollars in labor costs </w:t>
      </w:r>
      <w:ins w:id="13" w:author="Fury Lisa" w:date="2016-08-22T07:45:00Z">
        <w:r w:rsidR="00ED61B9">
          <w:rPr>
            <w:rFonts w:ascii="Arial" w:hAnsi="Arial" w:cs="Arial"/>
            <w:sz w:val="18"/>
            <w:szCs w:val="18"/>
            <w:lang w:val="en-US"/>
          </w:rPr>
          <w:t>per</w:t>
        </w:r>
      </w:ins>
      <w:del w:id="14" w:author="Fury Lisa" w:date="2016-08-22T07:45:00Z">
        <w:r w:rsidDel="00ED61B9">
          <w:rPr>
            <w:rFonts w:ascii="Arial" w:hAnsi="Arial" w:cs="Arial"/>
            <w:sz w:val="18"/>
            <w:szCs w:val="18"/>
            <w:lang w:val="en-US"/>
          </w:rPr>
          <w:delText>a</w:delText>
        </w:r>
      </w:del>
      <w:r>
        <w:rPr>
          <w:rFonts w:ascii="Arial" w:hAnsi="Arial" w:cs="Arial"/>
          <w:sz w:val="18"/>
          <w:szCs w:val="18"/>
          <w:lang w:val="en-US"/>
        </w:rPr>
        <w:t xml:space="preserve"> year</w:t>
      </w:r>
    </w:p>
    <w:p w:rsidR="00B555FD" w:rsidRDefault="00B555FD" w:rsidP="009C68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Created tools in C# and SQL to manage the large scale deployment of EDU sales</w:t>
      </w:r>
    </w:p>
    <w:p w:rsidR="00B555FD" w:rsidRDefault="007359DD" w:rsidP="009C68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Started the first weekly training program to help associates train for their A+ and Microsoft Windows certifications</w:t>
      </w:r>
    </w:p>
    <w:p w:rsidR="007359DD" w:rsidRDefault="007359DD" w:rsidP="009C68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Consulted on Office 365 implementation and rollout for several small to medium</w:t>
      </w:r>
      <w:ins w:id="15" w:author="Fury Lisa" w:date="2016-08-22T07:46:00Z">
        <w:r w:rsidR="00606509">
          <w:rPr>
            <w:rFonts w:ascii="Arial" w:hAnsi="Arial" w:cs="Arial"/>
            <w:sz w:val="18"/>
            <w:szCs w:val="18"/>
            <w:lang w:val="en-US"/>
          </w:rPr>
          <w:t xml:space="preserve"> sized</w:t>
        </w:r>
      </w:ins>
      <w:r>
        <w:rPr>
          <w:rFonts w:ascii="Arial" w:hAnsi="Arial" w:cs="Arial"/>
          <w:sz w:val="18"/>
          <w:szCs w:val="18"/>
          <w:lang w:val="en-US"/>
        </w:rPr>
        <w:t xml:space="preserve"> business</w:t>
      </w:r>
    </w:p>
    <w:p w:rsidR="009C686C" w:rsidRPr="007359DD" w:rsidRDefault="007359DD" w:rsidP="00D36E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Designed reference machines and created images utilizing the Windows Deployment Services </w:t>
      </w:r>
      <w:r w:rsidR="00DA77A5">
        <w:rPr>
          <w:rFonts w:ascii="Arial" w:hAnsi="Arial" w:cs="Arial"/>
          <w:sz w:val="18"/>
          <w:szCs w:val="18"/>
          <w:lang w:val="en-US"/>
        </w:rPr>
        <w:t>for Lennar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C95AD7" w:rsidRPr="00F87604" w:rsidTr="002C2BB1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36EED" w:rsidRDefault="00D36EED" w:rsidP="002C2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  <w:p w:rsidR="00C95AD7" w:rsidRPr="00F87604" w:rsidRDefault="009C686C" w:rsidP="002C2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2014</w:t>
            </w:r>
            <w:r w:rsidR="00D422DC"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2015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D36EED" w:rsidRDefault="00D36EED" w:rsidP="00DA5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</w:p>
          <w:p w:rsidR="00C95AD7" w:rsidRPr="00F87604" w:rsidRDefault="009C686C" w:rsidP="00DA5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User Acceptance Testing and System Trainer, Redmond, WA – Puerto Rico</w:t>
            </w:r>
          </w:p>
        </w:tc>
      </w:tr>
    </w:tbl>
    <w:p w:rsidR="009C686C" w:rsidRDefault="009C686C" w:rsidP="00C95A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Consulted on the design and implementation of the complete systems overhaul for Microsoft Retail Stores.</w:t>
      </w:r>
    </w:p>
    <w:p w:rsidR="007359DD" w:rsidRDefault="00C95AD7" w:rsidP="00C95A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7359DD">
        <w:rPr>
          <w:rFonts w:ascii="Arial" w:hAnsi="Arial" w:cs="Arial"/>
          <w:sz w:val="18"/>
          <w:szCs w:val="18"/>
          <w:lang w:val="en-US"/>
        </w:rPr>
        <w:t xml:space="preserve">Accountable for </w:t>
      </w:r>
      <w:r w:rsidR="0089181F" w:rsidRPr="007359DD">
        <w:rPr>
          <w:rFonts w:ascii="Arial" w:hAnsi="Arial" w:cs="Arial"/>
          <w:sz w:val="18"/>
          <w:szCs w:val="18"/>
          <w:lang w:val="en-US"/>
        </w:rPr>
        <w:t>training</w:t>
      </w:r>
      <w:r w:rsidRPr="007359DD">
        <w:rPr>
          <w:rFonts w:ascii="Arial" w:hAnsi="Arial" w:cs="Arial"/>
          <w:sz w:val="18"/>
          <w:szCs w:val="18"/>
          <w:lang w:val="en-US"/>
        </w:rPr>
        <w:t xml:space="preserve"> </w:t>
      </w:r>
      <w:r w:rsidR="009C686C" w:rsidRPr="007359DD">
        <w:rPr>
          <w:rFonts w:ascii="Arial" w:hAnsi="Arial" w:cs="Arial"/>
          <w:sz w:val="18"/>
          <w:szCs w:val="18"/>
          <w:lang w:val="en-US"/>
        </w:rPr>
        <w:t>hundreds of associates</w:t>
      </w:r>
      <w:r w:rsidRPr="007359DD">
        <w:rPr>
          <w:rFonts w:ascii="Arial" w:hAnsi="Arial" w:cs="Arial"/>
          <w:sz w:val="18"/>
          <w:szCs w:val="18"/>
          <w:lang w:val="en-US"/>
        </w:rPr>
        <w:t xml:space="preserve"> for Microsoft Retail, on a national/international scale </w:t>
      </w:r>
    </w:p>
    <w:p w:rsidR="006B306D" w:rsidRPr="007359DD" w:rsidRDefault="00CA047D" w:rsidP="00C95A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7359DD">
        <w:rPr>
          <w:rFonts w:ascii="Arial" w:hAnsi="Arial" w:cs="Arial"/>
          <w:sz w:val="18"/>
          <w:szCs w:val="18"/>
          <w:lang w:val="en-US"/>
        </w:rPr>
        <w:t xml:space="preserve">Designed </w:t>
      </w:r>
      <w:r w:rsidR="009C686C" w:rsidRPr="007359DD">
        <w:rPr>
          <w:rFonts w:ascii="Arial" w:hAnsi="Arial" w:cs="Arial"/>
          <w:sz w:val="18"/>
          <w:szCs w:val="18"/>
          <w:lang w:val="en-US"/>
        </w:rPr>
        <w:t>and delivered the first</w:t>
      </w:r>
      <w:r w:rsidR="006B306D" w:rsidRPr="007359DD">
        <w:rPr>
          <w:rFonts w:ascii="Arial" w:hAnsi="Arial" w:cs="Arial"/>
          <w:sz w:val="18"/>
          <w:szCs w:val="18"/>
          <w:lang w:val="en-US"/>
        </w:rPr>
        <w:t xml:space="preserve"> </w:t>
      </w:r>
      <w:r w:rsidR="009C686C" w:rsidRPr="007359DD">
        <w:rPr>
          <w:rFonts w:ascii="Arial" w:hAnsi="Arial" w:cs="Arial"/>
          <w:sz w:val="18"/>
          <w:szCs w:val="18"/>
          <w:lang w:val="en-US"/>
        </w:rPr>
        <w:t>systems training program for</w:t>
      </w:r>
      <w:r w:rsidRPr="007359DD">
        <w:rPr>
          <w:rFonts w:ascii="Arial" w:hAnsi="Arial" w:cs="Arial"/>
          <w:sz w:val="18"/>
          <w:szCs w:val="18"/>
          <w:lang w:val="en-US"/>
        </w:rPr>
        <w:t xml:space="preserve"> Microsoft Stores </w:t>
      </w:r>
      <w:r w:rsidR="009C686C" w:rsidRPr="007359DD">
        <w:rPr>
          <w:rFonts w:ascii="Arial" w:hAnsi="Arial" w:cs="Arial"/>
          <w:sz w:val="18"/>
          <w:szCs w:val="18"/>
          <w:lang w:val="en-US"/>
        </w:rPr>
        <w:t>in the US and Canada</w:t>
      </w:r>
    </w:p>
    <w:p w:rsidR="009116D9" w:rsidRPr="00DC6498" w:rsidRDefault="00DC6498" w:rsidP="009116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Demonstrated</w:t>
      </w:r>
      <w:r w:rsidR="009116D9" w:rsidRPr="00DC6498">
        <w:rPr>
          <w:rFonts w:ascii="Arial" w:hAnsi="Arial" w:cs="Arial"/>
          <w:sz w:val="18"/>
          <w:szCs w:val="18"/>
          <w:lang w:val="en-US"/>
        </w:rPr>
        <w:t xml:space="preserve"> strong leadership and organization</w:t>
      </w:r>
      <w:r w:rsidR="00DB35D1">
        <w:rPr>
          <w:rFonts w:ascii="Arial" w:hAnsi="Arial" w:cs="Arial"/>
          <w:sz w:val="18"/>
          <w:szCs w:val="18"/>
          <w:lang w:val="en-US"/>
        </w:rPr>
        <w:t>al</w:t>
      </w:r>
      <w:r w:rsidR="009116D9" w:rsidRPr="00DC6498">
        <w:rPr>
          <w:rFonts w:ascii="Arial" w:hAnsi="Arial" w:cs="Arial"/>
          <w:sz w:val="18"/>
          <w:szCs w:val="18"/>
          <w:lang w:val="en-US"/>
        </w:rPr>
        <w:t xml:space="preserve"> skills, delivering effective management of communication between multiple support teams across various departments</w:t>
      </w:r>
    </w:p>
    <w:p w:rsidR="00DA5139" w:rsidRPr="00DC6498" w:rsidRDefault="007272CA" w:rsidP="00C95A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sz w:val="18"/>
          <w:szCs w:val="18"/>
          <w:lang w:val="en"/>
        </w:rPr>
        <w:t>Promoted</w:t>
      </w:r>
      <w:r w:rsidR="00DA5139" w:rsidRPr="00DC6498">
        <w:rPr>
          <w:rFonts w:ascii="Arial" w:hAnsi="Arial" w:cs="Arial"/>
          <w:sz w:val="18"/>
          <w:szCs w:val="18"/>
          <w:lang w:val="en"/>
        </w:rPr>
        <w:t xml:space="preserve"> the use </w:t>
      </w:r>
      <w:r w:rsidR="006B0C1B" w:rsidRPr="006B0C1B">
        <w:rPr>
          <w:rFonts w:ascii="Arial" w:hAnsi="Arial" w:cs="Arial"/>
          <w:sz w:val="18"/>
          <w:szCs w:val="18"/>
          <w:lang w:val="en"/>
        </w:rPr>
        <w:t>of</w:t>
      </w:r>
      <w:r w:rsidR="00DA5139" w:rsidRPr="006B0C1B">
        <w:rPr>
          <w:rFonts w:ascii="Arial" w:hAnsi="Arial" w:cs="Arial"/>
          <w:sz w:val="18"/>
          <w:szCs w:val="18"/>
          <w:lang w:val="en"/>
        </w:rPr>
        <w:t xml:space="preserve"> Microsoft </w:t>
      </w:r>
      <w:r w:rsidR="009C686C">
        <w:rPr>
          <w:rFonts w:ascii="Arial" w:hAnsi="Arial" w:cs="Arial"/>
          <w:sz w:val="18"/>
          <w:szCs w:val="18"/>
          <w:lang w:val="en"/>
        </w:rPr>
        <w:t>Dynamics platforms through</w:t>
      </w:r>
      <w:r w:rsidR="00DA5139" w:rsidRPr="00DC6498">
        <w:rPr>
          <w:rFonts w:ascii="Arial" w:hAnsi="Arial" w:cs="Arial"/>
          <w:sz w:val="18"/>
          <w:szCs w:val="18"/>
          <w:lang w:val="en"/>
        </w:rPr>
        <w:t xml:space="preserve"> </w:t>
      </w:r>
      <w:hyperlink r:id="rId8" w:tooltip="Lecture" w:history="1">
        <w:r w:rsidR="00DA5139" w:rsidRPr="00DC6498">
          <w:rPr>
            <w:rFonts w:ascii="Arial" w:hAnsi="Arial" w:cs="Arial"/>
            <w:sz w:val="18"/>
            <w:szCs w:val="18"/>
            <w:lang w:val="en"/>
          </w:rPr>
          <w:t>presentations</w:t>
        </w:r>
      </w:hyperlink>
      <w:r w:rsidR="00DA5139" w:rsidRPr="00DC6498">
        <w:rPr>
          <w:rFonts w:ascii="Arial" w:hAnsi="Arial" w:cs="Arial"/>
          <w:sz w:val="18"/>
          <w:szCs w:val="18"/>
          <w:lang w:val="en"/>
        </w:rPr>
        <w:t>,</w:t>
      </w:r>
      <w:r w:rsidR="00741F03" w:rsidRPr="00DC6498">
        <w:rPr>
          <w:rFonts w:ascii="Arial" w:hAnsi="Arial" w:cs="Arial"/>
          <w:sz w:val="18"/>
          <w:szCs w:val="18"/>
          <w:lang w:val="en"/>
        </w:rPr>
        <w:t xml:space="preserve"> </w:t>
      </w:r>
      <w:r w:rsidR="00DA5139" w:rsidRPr="00DC6498">
        <w:rPr>
          <w:rFonts w:ascii="Arial" w:hAnsi="Arial" w:cs="Arial"/>
          <w:sz w:val="18"/>
          <w:szCs w:val="18"/>
          <w:lang w:val="en"/>
        </w:rPr>
        <w:t xml:space="preserve">user </w:t>
      </w:r>
      <w:hyperlink r:id="rId9" w:tooltip="Demonstration (people)" w:history="1">
        <w:r w:rsidR="00DA5139" w:rsidRPr="00DC6498">
          <w:rPr>
            <w:rFonts w:ascii="Arial" w:hAnsi="Arial" w:cs="Arial"/>
            <w:sz w:val="18"/>
            <w:szCs w:val="18"/>
            <w:lang w:val="en"/>
          </w:rPr>
          <w:t>demonstrations</w:t>
        </w:r>
      </w:hyperlink>
      <w:r w:rsidR="00517845" w:rsidRPr="00DC6498">
        <w:rPr>
          <w:rFonts w:ascii="Arial" w:hAnsi="Arial" w:cs="Arial"/>
          <w:sz w:val="18"/>
          <w:szCs w:val="18"/>
          <w:lang w:val="en"/>
        </w:rPr>
        <w:t>, recorded demonstrations, and</w:t>
      </w:r>
      <w:r w:rsidR="00DA5139" w:rsidRPr="00DC6498">
        <w:rPr>
          <w:rFonts w:ascii="Arial" w:hAnsi="Arial" w:cs="Arial"/>
          <w:sz w:val="18"/>
          <w:szCs w:val="18"/>
          <w:lang w:val="en"/>
        </w:rPr>
        <w:t xml:space="preserve"> </w:t>
      </w:r>
      <w:r w:rsidR="003A43A4" w:rsidRPr="00DC6498">
        <w:rPr>
          <w:rFonts w:ascii="Arial" w:hAnsi="Arial" w:cs="Arial"/>
          <w:sz w:val="18"/>
          <w:szCs w:val="18"/>
          <w:lang w:val="en"/>
        </w:rPr>
        <w:t xml:space="preserve">the creation </w:t>
      </w:r>
      <w:r w:rsidR="009C686C">
        <w:rPr>
          <w:rFonts w:ascii="Arial" w:hAnsi="Arial" w:cs="Arial"/>
          <w:sz w:val="18"/>
          <w:szCs w:val="18"/>
          <w:lang w:val="en"/>
        </w:rPr>
        <w:t>of reference material</w:t>
      </w:r>
    </w:p>
    <w:p w:rsidR="00C95AD7" w:rsidRDefault="00DB35D1" w:rsidP="00C95A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Delivered</w:t>
      </w:r>
      <w:r w:rsidR="00C95AD7" w:rsidRPr="00DC6498">
        <w:rPr>
          <w:rFonts w:ascii="Arial" w:hAnsi="Arial" w:cs="Arial"/>
          <w:sz w:val="18"/>
          <w:szCs w:val="18"/>
          <w:lang w:val="en-US"/>
        </w:rPr>
        <w:t xml:space="preserve"> performance management, devising and setting </w:t>
      </w:r>
      <w:r w:rsidR="006B0C1B">
        <w:rPr>
          <w:rFonts w:ascii="Arial" w:hAnsi="Arial" w:cs="Arial"/>
          <w:sz w:val="18"/>
          <w:szCs w:val="18"/>
          <w:lang w:val="en-US"/>
        </w:rPr>
        <w:t xml:space="preserve">Key Performance Indicators and provided </w:t>
      </w:r>
      <w:r w:rsidR="00F87604" w:rsidRPr="00DC6498">
        <w:rPr>
          <w:rFonts w:ascii="Arial" w:hAnsi="Arial" w:cs="Arial"/>
          <w:sz w:val="18"/>
          <w:szCs w:val="18"/>
          <w:lang w:val="en-US"/>
        </w:rPr>
        <w:t>ongoing</w:t>
      </w:r>
      <w:r w:rsidR="00C95AD7" w:rsidRPr="00DC6498">
        <w:rPr>
          <w:rFonts w:ascii="Arial" w:hAnsi="Arial" w:cs="Arial"/>
          <w:sz w:val="18"/>
          <w:szCs w:val="18"/>
          <w:lang w:val="en-US"/>
        </w:rPr>
        <w:t xml:space="preserve"> training and development to ensure fulfillment of business objectives </w:t>
      </w:r>
    </w:p>
    <w:p w:rsidR="00DB35D1" w:rsidRPr="00DB35D1" w:rsidRDefault="009C686C" w:rsidP="00DB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Managed the rollout of new Inventory Database and training for the Puerto Rico pilot store.</w:t>
      </w:r>
    </w:p>
    <w:p w:rsidR="00C95AD7" w:rsidRPr="00F87604" w:rsidRDefault="00C95A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C95AD7" w:rsidRPr="00F87604" w:rsidTr="002C2BB1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C95AD7" w:rsidRPr="00F87604" w:rsidRDefault="003A43A4" w:rsidP="002C2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2012-2013</w:t>
            </w:r>
            <w:r w:rsidR="009C686C"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C95AD7" w:rsidRPr="00F87604" w:rsidRDefault="009C686C" w:rsidP="00D62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Technical Manager</w:t>
            </w:r>
            <w:r w:rsidR="00D62228">
              <w:rPr>
                <w:rFonts w:ascii="Arial" w:hAnsi="Arial" w:cs="Arial"/>
                <w:b/>
                <w:sz w:val="19"/>
                <w:szCs w:val="19"/>
                <w:lang w:val="en-US"/>
              </w:rPr>
              <w:t>,</w:t>
            </w:r>
            <w:r w:rsidR="00C95AD7" w:rsidRPr="00F87604"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D62228">
              <w:rPr>
                <w:rFonts w:ascii="Arial" w:hAnsi="Arial" w:cs="Arial"/>
                <w:b/>
                <w:sz w:val="19"/>
                <w:szCs w:val="19"/>
                <w:lang w:val="en-US"/>
              </w:rPr>
              <w:t>Freehold, NJ</w:t>
            </w:r>
          </w:p>
        </w:tc>
      </w:tr>
    </w:tbl>
    <w:p w:rsidR="00C95AD7" w:rsidRDefault="003E5612" w:rsidP="00C2186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Provided ongoing sales training to a</w:t>
      </w:r>
      <w:r w:rsidR="00C21868" w:rsidRPr="00DC6498">
        <w:rPr>
          <w:rFonts w:ascii="Arial" w:hAnsi="Arial" w:cs="Arial"/>
          <w:sz w:val="18"/>
          <w:szCs w:val="18"/>
          <w:lang w:val="en-US"/>
        </w:rPr>
        <w:t xml:space="preserve"> team of </w:t>
      </w:r>
      <w:r w:rsidR="00D422DC" w:rsidRPr="00DC6498">
        <w:rPr>
          <w:rFonts w:ascii="Arial" w:hAnsi="Arial" w:cs="Arial"/>
          <w:sz w:val="18"/>
          <w:szCs w:val="18"/>
          <w:lang w:val="en-US"/>
        </w:rPr>
        <w:t>30</w:t>
      </w:r>
      <w:ins w:id="16" w:author="Fury Lisa" w:date="2016-08-22T07:47:00Z">
        <w:r w:rsidR="00BB6EB5">
          <w:rPr>
            <w:rFonts w:ascii="Arial" w:hAnsi="Arial" w:cs="Arial"/>
            <w:sz w:val="18"/>
            <w:szCs w:val="18"/>
            <w:lang w:val="en-US"/>
          </w:rPr>
          <w:t xml:space="preserve"> employees</w:t>
        </w:r>
      </w:ins>
      <w:r w:rsidR="00D422DC" w:rsidRPr="00DC6498">
        <w:rPr>
          <w:rFonts w:ascii="Arial" w:hAnsi="Arial" w:cs="Arial"/>
          <w:sz w:val="18"/>
          <w:szCs w:val="18"/>
          <w:lang w:val="en-US"/>
        </w:rPr>
        <w:t xml:space="preserve"> at the Microsoft Store</w:t>
      </w:r>
      <w:r w:rsidR="006F0D47" w:rsidRPr="00DC6498">
        <w:rPr>
          <w:rFonts w:ascii="Arial" w:hAnsi="Arial" w:cs="Arial"/>
          <w:sz w:val="18"/>
          <w:szCs w:val="18"/>
          <w:lang w:val="en-US"/>
        </w:rPr>
        <w:t xml:space="preserve"> r</w:t>
      </w:r>
      <w:r w:rsidR="00AA4CB0">
        <w:rPr>
          <w:rFonts w:ascii="Arial" w:hAnsi="Arial" w:cs="Arial"/>
          <w:sz w:val="18"/>
          <w:szCs w:val="18"/>
          <w:lang w:val="en-US"/>
        </w:rPr>
        <w:t>esulting in the #1 retail store</w:t>
      </w:r>
      <w:ins w:id="17" w:author="Fury Lisa" w:date="2016-08-22T07:47:00Z">
        <w:r w:rsidR="00BB6EB5">
          <w:rPr>
            <w:rFonts w:ascii="Arial" w:hAnsi="Arial" w:cs="Arial"/>
            <w:sz w:val="18"/>
            <w:szCs w:val="18"/>
            <w:lang w:val="en-US"/>
          </w:rPr>
          <w:t xml:space="preserve"> nationwide</w:t>
        </w:r>
      </w:ins>
    </w:p>
    <w:p w:rsidR="006238EE" w:rsidRDefault="006238EE" w:rsidP="00C2186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Drove</w:t>
      </w:r>
      <w:r w:rsidRPr="006238EE">
        <w:rPr>
          <w:rFonts w:ascii="Arial" w:hAnsi="Arial" w:cs="Arial"/>
          <w:sz w:val="18"/>
          <w:szCs w:val="18"/>
          <w:lang w:val="en-US"/>
        </w:rPr>
        <w:t xml:space="preserve"> continuous improvement through p</w:t>
      </w:r>
      <w:r w:rsidR="006B0C1B">
        <w:rPr>
          <w:rFonts w:ascii="Arial" w:hAnsi="Arial" w:cs="Arial"/>
          <w:sz w:val="18"/>
          <w:szCs w:val="18"/>
          <w:lang w:val="en-US"/>
        </w:rPr>
        <w:t>rocess discipline and innovation</w:t>
      </w:r>
      <w:r w:rsidRPr="006238EE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0427C5" w:rsidRDefault="009C686C" w:rsidP="00C2186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Trained and developed a tech team of 8</w:t>
      </w:r>
      <w:ins w:id="18" w:author="Fury Lisa" w:date="2016-08-22T07:48:00Z">
        <w:r w:rsidR="00BB6EB5">
          <w:rPr>
            <w:rFonts w:ascii="Arial" w:hAnsi="Arial" w:cs="Arial"/>
            <w:sz w:val="18"/>
            <w:szCs w:val="18"/>
            <w:lang w:val="en-US"/>
          </w:rPr>
          <w:t xml:space="preserve"> employees</w:t>
        </w:r>
      </w:ins>
      <w:r>
        <w:rPr>
          <w:rFonts w:ascii="Arial" w:hAnsi="Arial" w:cs="Arial"/>
          <w:sz w:val="18"/>
          <w:szCs w:val="18"/>
          <w:lang w:val="en-US"/>
        </w:rPr>
        <w:t xml:space="preserve"> to obtain Windows 8 certification</w:t>
      </w:r>
      <w:del w:id="19" w:author="Fury Lisa" w:date="2016-08-22T07:48:00Z">
        <w:r w:rsidDel="00BB6EB5">
          <w:rPr>
            <w:rFonts w:ascii="Arial" w:hAnsi="Arial" w:cs="Arial"/>
            <w:sz w:val="18"/>
            <w:szCs w:val="18"/>
            <w:lang w:val="en-US"/>
          </w:rPr>
          <w:delText>s</w:delText>
        </w:r>
      </w:del>
    </w:p>
    <w:p w:rsidR="006238EE" w:rsidRPr="00DC6498" w:rsidRDefault="006238EE" w:rsidP="00C2186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Identified</w:t>
      </w:r>
      <w:r w:rsidRPr="006238EE">
        <w:rPr>
          <w:rFonts w:ascii="Arial" w:hAnsi="Arial" w:cs="Arial"/>
          <w:sz w:val="18"/>
          <w:szCs w:val="18"/>
          <w:lang w:val="en-US"/>
        </w:rPr>
        <w:t xml:space="preserve"> ineffective or non-existent processes, analyze</w:t>
      </w:r>
      <w:r>
        <w:rPr>
          <w:rFonts w:ascii="Arial" w:hAnsi="Arial" w:cs="Arial"/>
          <w:sz w:val="18"/>
          <w:szCs w:val="18"/>
          <w:lang w:val="en-US"/>
        </w:rPr>
        <w:t>d</w:t>
      </w:r>
      <w:r w:rsidR="00C02370">
        <w:rPr>
          <w:rFonts w:ascii="Arial" w:hAnsi="Arial" w:cs="Arial"/>
          <w:sz w:val="18"/>
          <w:szCs w:val="18"/>
          <w:lang w:val="en-US"/>
        </w:rPr>
        <w:t xml:space="preserve"> organization</w:t>
      </w:r>
      <w:ins w:id="20" w:author="Fury Lisa" w:date="2016-08-22T07:48:00Z">
        <w:r w:rsidR="00BB6EB5">
          <w:rPr>
            <w:rFonts w:ascii="Arial" w:hAnsi="Arial" w:cs="Arial"/>
            <w:sz w:val="18"/>
            <w:szCs w:val="18"/>
            <w:lang w:val="en-US"/>
          </w:rPr>
          <w:t>al</w:t>
        </w:r>
      </w:ins>
      <w:r w:rsidR="00C02370">
        <w:rPr>
          <w:rFonts w:ascii="Arial" w:hAnsi="Arial" w:cs="Arial"/>
          <w:sz w:val="18"/>
          <w:szCs w:val="18"/>
          <w:lang w:val="en-US"/>
        </w:rPr>
        <w:t xml:space="preserve"> impact and took</w:t>
      </w:r>
      <w:r w:rsidRPr="006238EE">
        <w:rPr>
          <w:rFonts w:ascii="Arial" w:hAnsi="Arial" w:cs="Arial"/>
          <w:sz w:val="18"/>
          <w:szCs w:val="18"/>
          <w:lang w:val="en-US"/>
        </w:rPr>
        <w:t xml:space="preserve"> action to build</w:t>
      </w:r>
      <w:ins w:id="21" w:author="Fury Lisa" w:date="2016-08-22T07:49:00Z">
        <w:r w:rsidR="00BB6EB5">
          <w:rPr>
            <w:rFonts w:ascii="Arial" w:hAnsi="Arial" w:cs="Arial"/>
            <w:sz w:val="18"/>
            <w:szCs w:val="18"/>
            <w:lang w:val="en-US"/>
          </w:rPr>
          <w:t xml:space="preserve"> new processes</w:t>
        </w:r>
      </w:ins>
      <w:r w:rsidRPr="006238EE">
        <w:rPr>
          <w:rFonts w:ascii="Arial" w:hAnsi="Arial" w:cs="Arial"/>
          <w:sz w:val="18"/>
          <w:szCs w:val="18"/>
          <w:lang w:val="en-US"/>
        </w:rPr>
        <w:t xml:space="preserve"> or s</w:t>
      </w:r>
      <w:r w:rsidR="006B0C1B">
        <w:rPr>
          <w:rFonts w:ascii="Arial" w:hAnsi="Arial" w:cs="Arial"/>
          <w:sz w:val="18"/>
          <w:szCs w:val="18"/>
          <w:lang w:val="en-US"/>
        </w:rPr>
        <w:t>trengthen</w:t>
      </w:r>
      <w:ins w:id="22" w:author="Fury Lisa" w:date="2016-08-22T07:49:00Z">
        <w:r w:rsidR="00BB6EB5">
          <w:rPr>
            <w:rFonts w:ascii="Arial" w:hAnsi="Arial" w:cs="Arial"/>
            <w:sz w:val="18"/>
            <w:szCs w:val="18"/>
            <w:lang w:val="en-US"/>
          </w:rPr>
          <w:t xml:space="preserve"> existing ones</w:t>
        </w:r>
      </w:ins>
    </w:p>
    <w:p w:rsidR="003A43A4" w:rsidRDefault="008D655A" w:rsidP="00B555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sz w:val="18"/>
          <w:szCs w:val="18"/>
          <w:lang w:val="en-US"/>
        </w:rPr>
        <w:t>A</w:t>
      </w:r>
      <w:r w:rsidR="00DB35D1">
        <w:rPr>
          <w:rFonts w:ascii="Arial" w:hAnsi="Arial" w:cs="Arial"/>
          <w:sz w:val="18"/>
          <w:szCs w:val="18"/>
          <w:lang w:val="en-US"/>
        </w:rPr>
        <w:t>chieved</w:t>
      </w:r>
      <w:r w:rsidR="00C21868" w:rsidRPr="00DC6498">
        <w:rPr>
          <w:rFonts w:ascii="Arial" w:hAnsi="Arial" w:cs="Arial"/>
          <w:sz w:val="18"/>
          <w:szCs w:val="18"/>
          <w:lang w:val="en-US"/>
        </w:rPr>
        <w:t xml:space="preserve"> </w:t>
      </w:r>
      <w:ins w:id="23" w:author="Fury Lisa" w:date="2016-08-22T07:49:00Z">
        <w:r w:rsidR="00E876CE">
          <w:rPr>
            <w:rFonts w:ascii="Arial" w:hAnsi="Arial" w:cs="Arial"/>
            <w:sz w:val="18"/>
            <w:szCs w:val="18"/>
            <w:lang w:val="en-US"/>
          </w:rPr>
          <w:t xml:space="preserve">the </w:t>
        </w:r>
      </w:ins>
      <w:r w:rsidR="00C21868" w:rsidRPr="00DC6498">
        <w:rPr>
          <w:rFonts w:ascii="Arial" w:hAnsi="Arial" w:cs="Arial"/>
          <w:sz w:val="18"/>
          <w:szCs w:val="18"/>
          <w:lang w:val="en-US"/>
        </w:rPr>
        <w:t>highest profitable Service team for 4 consecutive quarters, excelling over any other Service team</w:t>
      </w:r>
    </w:p>
    <w:p w:rsidR="00B555FD" w:rsidRPr="00B555FD" w:rsidRDefault="00B555FD" w:rsidP="00B555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Created</w:t>
      </w:r>
      <w:ins w:id="24" w:author="Fury Lisa" w:date="2016-08-22T07:49:00Z">
        <w:r w:rsidR="00E876CE">
          <w:rPr>
            <w:rFonts w:ascii="Arial" w:hAnsi="Arial" w:cs="Arial"/>
            <w:sz w:val="18"/>
            <w:szCs w:val="18"/>
            <w:lang w:val="en-US"/>
          </w:rPr>
          <w:t xml:space="preserve"> and implemented</w:t>
        </w:r>
      </w:ins>
      <w:r>
        <w:rPr>
          <w:rFonts w:ascii="Arial" w:hAnsi="Arial" w:cs="Arial"/>
          <w:sz w:val="18"/>
          <w:szCs w:val="18"/>
          <w:lang w:val="en-US"/>
        </w:rPr>
        <w:t xml:space="preserve"> market and companywide reports to analyze sales trends with Excel and an SQL server </w:t>
      </w:r>
    </w:p>
    <w:p w:rsidR="00C95AD7" w:rsidRPr="00F87604" w:rsidRDefault="00C95A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C95AD7" w:rsidRPr="00F87604" w:rsidTr="002C2BB1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C95AD7" w:rsidRPr="00F87604" w:rsidRDefault="003A43A4" w:rsidP="002C2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2012 (3 months)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C95AD7" w:rsidRPr="00F87604" w:rsidRDefault="00B555FD" w:rsidP="00DA5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Tech Advisor</w:t>
            </w:r>
            <w:r w:rsidR="00C95AD7" w:rsidRPr="00F87604"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, </w:t>
            </w:r>
            <w:r w:rsidR="00DA5139">
              <w:rPr>
                <w:rFonts w:ascii="Arial" w:hAnsi="Arial" w:cs="Arial"/>
                <w:b/>
                <w:sz w:val="19"/>
                <w:szCs w:val="19"/>
                <w:lang w:val="en-US"/>
              </w:rPr>
              <w:t>Freehold, NJ</w:t>
            </w:r>
          </w:p>
        </w:tc>
      </w:tr>
    </w:tbl>
    <w:p w:rsidR="00D62228" w:rsidRPr="00DC6498" w:rsidRDefault="00D62228" w:rsidP="00A13D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sz w:val="18"/>
          <w:szCs w:val="18"/>
          <w:lang w:val="en-US"/>
        </w:rPr>
        <w:t>Successfully achiev</w:t>
      </w:r>
      <w:r w:rsidR="006B0C1B">
        <w:rPr>
          <w:rFonts w:ascii="Arial" w:hAnsi="Arial" w:cs="Arial"/>
          <w:sz w:val="18"/>
          <w:szCs w:val="18"/>
          <w:lang w:val="en-US"/>
        </w:rPr>
        <w:t>ed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highest</w:t>
      </w:r>
      <w:r w:rsidR="009116D9" w:rsidRPr="00DC6498">
        <w:rPr>
          <w:rFonts w:ascii="Arial" w:hAnsi="Arial" w:cs="Arial"/>
          <w:sz w:val="18"/>
          <w:szCs w:val="18"/>
          <w:lang w:val="en-US"/>
        </w:rPr>
        <w:t xml:space="preserve"> individual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</w:t>
      </w:r>
      <w:r w:rsidR="00B555FD">
        <w:rPr>
          <w:rFonts w:ascii="Arial" w:hAnsi="Arial" w:cs="Arial"/>
          <w:sz w:val="18"/>
          <w:szCs w:val="18"/>
          <w:lang w:val="en-US"/>
        </w:rPr>
        <w:t>services sales</w:t>
      </w:r>
    </w:p>
    <w:p w:rsidR="00C95AD7" w:rsidRPr="00BE09C4" w:rsidRDefault="00B555FD" w:rsidP="00BE09C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Promoted soon after store opening based on peer leadership</w:t>
      </w:r>
      <w:r w:rsidR="007359DD">
        <w:rPr>
          <w:rFonts w:ascii="Arial" w:hAnsi="Arial" w:cs="Arial"/>
          <w:sz w:val="18"/>
          <w:szCs w:val="18"/>
          <w:lang w:val="en-US"/>
        </w:rPr>
        <w:t xml:space="preserve"> and performance</w:t>
      </w:r>
    </w:p>
    <w:p w:rsidR="00764E67" w:rsidRPr="0027280B" w:rsidRDefault="0032065E">
      <w:pPr>
        <w:widowControl w:val="0"/>
        <w:shd w:val="clear" w:color="auto" w:fill="737373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US"/>
        </w:rPr>
      </w:pPr>
      <w:r w:rsidRPr="0027280B">
        <w:rPr>
          <w:rFonts w:ascii="Arial" w:hAnsi="Arial" w:cs="Arial"/>
          <w:b/>
          <w:bCs/>
          <w:color w:val="FFFFFF"/>
          <w:lang w:val="en-US"/>
        </w:rPr>
        <w:t>I.T Proficiency</w:t>
      </w:r>
    </w:p>
    <w:p w:rsidR="00B44147" w:rsidRDefault="00D36EED" w:rsidP="00B441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b/>
          <w:sz w:val="18"/>
          <w:szCs w:val="18"/>
          <w:lang w:val="en-US"/>
        </w:rPr>
        <w:t>Microsoft</w:t>
      </w:r>
      <w:r w:rsidRPr="00DC6498">
        <w:rPr>
          <w:rFonts w:ascii="Arial" w:hAnsi="Arial" w:cs="Arial"/>
          <w:sz w:val="18"/>
          <w:szCs w:val="18"/>
          <w:lang w:val="en-US"/>
        </w:rPr>
        <w:t>:</w:t>
      </w:r>
      <w:r w:rsidR="00B44147" w:rsidRPr="00DC6498">
        <w:rPr>
          <w:rFonts w:ascii="Arial" w:hAnsi="Arial" w:cs="Arial"/>
          <w:sz w:val="18"/>
          <w:szCs w:val="18"/>
          <w:lang w:val="en-US"/>
        </w:rPr>
        <w:t xml:space="preserve"> </w:t>
      </w:r>
      <w:r w:rsidR="00741F03" w:rsidRPr="00DC6498">
        <w:rPr>
          <w:rFonts w:ascii="Arial" w:hAnsi="Arial" w:cs="Arial"/>
          <w:sz w:val="18"/>
          <w:szCs w:val="18"/>
          <w:lang w:val="en-US"/>
        </w:rPr>
        <w:t xml:space="preserve">Win </w:t>
      </w:r>
      <w:r w:rsidR="009C686C">
        <w:rPr>
          <w:rFonts w:ascii="Arial" w:hAnsi="Arial" w:cs="Arial"/>
          <w:sz w:val="18"/>
          <w:szCs w:val="18"/>
          <w:lang w:val="en-US"/>
        </w:rPr>
        <w:t>XP</w:t>
      </w:r>
      <w:r w:rsidR="00332F2D">
        <w:rPr>
          <w:rFonts w:ascii="Arial" w:hAnsi="Arial" w:cs="Arial"/>
          <w:sz w:val="18"/>
          <w:szCs w:val="18"/>
          <w:lang w:val="en-US"/>
        </w:rPr>
        <w:t>-10</w:t>
      </w:r>
      <w:r w:rsidR="006F0D47" w:rsidRPr="00DC6498">
        <w:rPr>
          <w:rFonts w:ascii="Arial" w:hAnsi="Arial" w:cs="Arial"/>
          <w:sz w:val="18"/>
          <w:szCs w:val="18"/>
          <w:lang w:val="en-US"/>
        </w:rPr>
        <w:t>,</w:t>
      </w:r>
      <w:r w:rsidR="00332F2D">
        <w:rPr>
          <w:rFonts w:ascii="Arial" w:hAnsi="Arial" w:cs="Arial"/>
          <w:sz w:val="18"/>
          <w:szCs w:val="18"/>
          <w:lang w:val="en-US"/>
        </w:rPr>
        <w:t xml:space="preserve"> Dynamics CRM</w:t>
      </w:r>
      <w:r w:rsidR="00DA77A5">
        <w:rPr>
          <w:rFonts w:ascii="Arial" w:hAnsi="Arial" w:cs="Arial"/>
          <w:sz w:val="18"/>
          <w:szCs w:val="18"/>
          <w:lang w:val="en-US"/>
        </w:rPr>
        <w:t xml:space="preserve"> and AX</w:t>
      </w:r>
      <w:r w:rsidR="00332F2D">
        <w:rPr>
          <w:rFonts w:ascii="Arial" w:hAnsi="Arial" w:cs="Arial"/>
          <w:sz w:val="18"/>
          <w:szCs w:val="18"/>
          <w:lang w:val="en-US"/>
        </w:rPr>
        <w:t>,</w:t>
      </w:r>
      <w:r w:rsidR="006F0D47" w:rsidRPr="00DC6498">
        <w:rPr>
          <w:rFonts w:ascii="Arial" w:hAnsi="Arial" w:cs="Arial"/>
          <w:sz w:val="18"/>
          <w:szCs w:val="18"/>
          <w:lang w:val="en-US"/>
        </w:rPr>
        <w:t xml:space="preserve"> Azure</w:t>
      </w:r>
      <w:r w:rsidR="003A082A" w:rsidRPr="00DC6498">
        <w:rPr>
          <w:rFonts w:ascii="Arial" w:hAnsi="Arial" w:cs="Arial"/>
          <w:sz w:val="18"/>
          <w:szCs w:val="18"/>
          <w:lang w:val="en-US"/>
        </w:rPr>
        <w:t xml:space="preserve">, Exchange, </w:t>
      </w:r>
      <w:r w:rsidR="00741F03" w:rsidRPr="00DC6498">
        <w:rPr>
          <w:rFonts w:ascii="Arial" w:hAnsi="Arial" w:cs="Arial"/>
          <w:sz w:val="18"/>
          <w:szCs w:val="18"/>
          <w:lang w:val="en-US"/>
        </w:rPr>
        <w:t>Office 365, Word, Excel, Power Point, OneNote</w:t>
      </w:r>
      <w:r w:rsidR="009C686C">
        <w:rPr>
          <w:rFonts w:ascii="Arial" w:hAnsi="Arial" w:cs="Arial"/>
          <w:sz w:val="18"/>
          <w:szCs w:val="18"/>
          <w:lang w:val="en-US"/>
        </w:rPr>
        <w:t>,</w:t>
      </w:r>
      <w:r w:rsidR="00DA77A5">
        <w:rPr>
          <w:rFonts w:ascii="Arial" w:hAnsi="Arial" w:cs="Arial"/>
          <w:sz w:val="18"/>
          <w:szCs w:val="18"/>
          <w:lang w:val="en-US"/>
        </w:rPr>
        <w:t xml:space="preserve"> </w:t>
      </w:r>
      <w:r w:rsidR="009C686C">
        <w:rPr>
          <w:rFonts w:ascii="Arial" w:hAnsi="Arial" w:cs="Arial"/>
          <w:sz w:val="18"/>
          <w:szCs w:val="18"/>
          <w:lang w:val="en-US"/>
        </w:rPr>
        <w:t xml:space="preserve">InfoPath, SSMS, Visual Studios, </w:t>
      </w:r>
    </w:p>
    <w:p w:rsidR="006238EE" w:rsidRPr="006238EE" w:rsidRDefault="006238EE" w:rsidP="00B441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6238EE">
        <w:rPr>
          <w:rFonts w:ascii="Arial" w:hAnsi="Arial" w:cs="Arial"/>
          <w:b/>
          <w:sz w:val="18"/>
          <w:szCs w:val="18"/>
          <w:lang w:val="en-US"/>
        </w:rPr>
        <w:t>Google</w:t>
      </w:r>
      <w:r>
        <w:rPr>
          <w:rFonts w:ascii="Arial" w:hAnsi="Arial" w:cs="Arial"/>
          <w:b/>
          <w:sz w:val="18"/>
          <w:szCs w:val="18"/>
          <w:lang w:val="en-US"/>
        </w:rPr>
        <w:t xml:space="preserve">: </w:t>
      </w:r>
      <w:r w:rsidR="006B0C1B" w:rsidRPr="006238EE">
        <w:rPr>
          <w:rFonts w:ascii="Arial" w:hAnsi="Arial" w:cs="Arial"/>
          <w:sz w:val="18"/>
          <w:szCs w:val="18"/>
          <w:lang w:val="en-US"/>
        </w:rPr>
        <w:t>Chrome</w:t>
      </w:r>
      <w:r>
        <w:rPr>
          <w:rFonts w:ascii="Arial" w:hAnsi="Arial" w:cs="Arial"/>
          <w:sz w:val="18"/>
          <w:szCs w:val="18"/>
          <w:lang w:val="en-US"/>
        </w:rPr>
        <w:t xml:space="preserve"> OS</w:t>
      </w:r>
    </w:p>
    <w:p w:rsidR="00BA636B" w:rsidRPr="00DC6498" w:rsidRDefault="0032065E" w:rsidP="00FB7F5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b/>
          <w:sz w:val="18"/>
          <w:szCs w:val="18"/>
          <w:lang w:val="en-US"/>
        </w:rPr>
        <w:t>Mac</w:t>
      </w:r>
      <w:r w:rsidR="006F0D47" w:rsidRPr="00DC6498">
        <w:rPr>
          <w:rFonts w:ascii="Arial" w:hAnsi="Arial" w:cs="Arial"/>
          <w:sz w:val="18"/>
          <w:szCs w:val="18"/>
          <w:lang w:val="en-US"/>
        </w:rPr>
        <w:t xml:space="preserve">: </w:t>
      </w:r>
      <w:r w:rsidR="00D36EED" w:rsidRPr="00DC6498">
        <w:rPr>
          <w:rFonts w:ascii="Arial" w:hAnsi="Arial" w:cs="Arial"/>
          <w:sz w:val="18"/>
          <w:szCs w:val="18"/>
          <w:lang w:val="en-US"/>
        </w:rPr>
        <w:t>OSX</w:t>
      </w:r>
      <w:r w:rsidR="00BA636B" w:rsidRPr="00DC6498">
        <w:rPr>
          <w:rFonts w:ascii="Arial" w:hAnsi="Arial" w:cs="Arial"/>
          <w:sz w:val="18"/>
          <w:szCs w:val="18"/>
          <w:lang w:val="en-US"/>
        </w:rPr>
        <w:t xml:space="preserve"> 10x </w:t>
      </w:r>
      <w:r w:rsidR="009C686C">
        <w:rPr>
          <w:rFonts w:ascii="Arial" w:hAnsi="Arial" w:cs="Arial"/>
          <w:sz w:val="18"/>
          <w:szCs w:val="18"/>
          <w:lang w:val="en-US"/>
        </w:rPr>
        <w:t>Pages, Numbers</w:t>
      </w:r>
      <w:r w:rsidR="00DC6498">
        <w:rPr>
          <w:rFonts w:ascii="Arial" w:hAnsi="Arial" w:cs="Arial"/>
          <w:sz w:val="18"/>
          <w:szCs w:val="18"/>
          <w:lang w:val="en-US"/>
        </w:rPr>
        <w:t>, Final Cut Pro</w:t>
      </w:r>
    </w:p>
    <w:p w:rsidR="003A43A4" w:rsidRPr="00DC6498" w:rsidRDefault="003A43A4" w:rsidP="00FB7F5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C6498">
        <w:rPr>
          <w:rFonts w:ascii="Arial" w:hAnsi="Arial" w:cs="Arial"/>
          <w:b/>
          <w:sz w:val="18"/>
          <w:szCs w:val="18"/>
          <w:lang w:val="en-US"/>
        </w:rPr>
        <w:t>Mobile</w:t>
      </w:r>
      <w:r w:rsidRPr="00DC6498">
        <w:rPr>
          <w:rFonts w:ascii="Arial" w:hAnsi="Arial" w:cs="Arial"/>
          <w:sz w:val="18"/>
          <w:szCs w:val="18"/>
          <w:lang w:val="en-US"/>
        </w:rPr>
        <w:t>: iOS, Android, Windows RT, Windows Phone</w:t>
      </w:r>
    </w:p>
    <w:p w:rsidR="0070487F" w:rsidRPr="00DC6498" w:rsidRDefault="009C686C" w:rsidP="00D36EE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Languages</w:t>
      </w:r>
      <w:r w:rsidR="0070487F" w:rsidRPr="00DC6498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VBA, C#, C++, SQL, HTML, JavaScript, JQuery</w:t>
      </w:r>
    </w:p>
    <w:p w:rsidR="00373835" w:rsidRPr="0027280B" w:rsidRDefault="00217F2A" w:rsidP="00373835">
      <w:pPr>
        <w:widowControl w:val="0"/>
        <w:shd w:val="clear" w:color="auto" w:fill="737373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FFFFFF"/>
          <w:lang w:val="en-US"/>
        </w:rPr>
        <w:t>Accomplishments</w:t>
      </w:r>
    </w:p>
    <w:p w:rsidR="00DB35D1" w:rsidRDefault="00217F2A" w:rsidP="00DB3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3E5612">
        <w:rPr>
          <w:rFonts w:ascii="Arial" w:hAnsi="Arial" w:cs="Arial"/>
          <w:b/>
          <w:sz w:val="18"/>
          <w:szCs w:val="18"/>
          <w:lang w:val="en-US"/>
        </w:rPr>
        <w:t>2013</w:t>
      </w:r>
      <w:r w:rsidRPr="00DC6498">
        <w:rPr>
          <w:rFonts w:ascii="Arial" w:hAnsi="Arial" w:cs="Arial"/>
          <w:sz w:val="18"/>
          <w:szCs w:val="18"/>
          <w:lang w:val="en-US"/>
        </w:rPr>
        <w:t xml:space="preserve"> – </w:t>
      </w:r>
      <w:r w:rsidR="009C686C">
        <w:rPr>
          <w:rFonts w:ascii="Arial" w:hAnsi="Arial" w:cs="Arial"/>
          <w:sz w:val="18"/>
          <w:szCs w:val="18"/>
          <w:lang w:val="en-US"/>
        </w:rPr>
        <w:t>First Microsoft Manager of the Quarter recipient for the North East Market</w:t>
      </w:r>
    </w:p>
    <w:p w:rsidR="003E5612" w:rsidRPr="00DC6498" w:rsidRDefault="003E5612" w:rsidP="00DB3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3E5612">
        <w:rPr>
          <w:rFonts w:ascii="Arial" w:hAnsi="Arial" w:cs="Arial"/>
          <w:b/>
          <w:sz w:val="18"/>
          <w:szCs w:val="18"/>
          <w:lang w:val="en-US"/>
        </w:rPr>
        <w:t>2014</w:t>
      </w:r>
      <w:r>
        <w:rPr>
          <w:rFonts w:ascii="Arial" w:hAnsi="Arial" w:cs="Arial"/>
          <w:sz w:val="18"/>
          <w:szCs w:val="18"/>
          <w:lang w:val="en-US"/>
        </w:rPr>
        <w:t xml:space="preserve"> – </w:t>
      </w:r>
      <w:r w:rsidR="009C686C">
        <w:rPr>
          <w:rFonts w:ascii="Arial" w:hAnsi="Arial" w:cs="Arial"/>
          <w:sz w:val="18"/>
          <w:szCs w:val="18"/>
          <w:lang w:val="en-US"/>
        </w:rPr>
        <w:t xml:space="preserve">1 out of 13 associates chosen from </w:t>
      </w:r>
      <w:del w:id="25" w:author="Fury Lisa" w:date="2016-08-22T07:50:00Z">
        <w:r w:rsidR="009C686C" w:rsidDel="002A5C4F">
          <w:rPr>
            <w:rFonts w:ascii="Arial" w:hAnsi="Arial" w:cs="Arial"/>
            <w:sz w:val="18"/>
            <w:szCs w:val="18"/>
            <w:lang w:val="en-US"/>
          </w:rPr>
          <w:delText xml:space="preserve">2 </w:delText>
        </w:r>
      </w:del>
      <w:ins w:id="26" w:author="Fury Lisa" w:date="2016-08-22T07:50:00Z">
        <w:r w:rsidR="002A5C4F">
          <w:rPr>
            <w:rFonts w:ascii="Arial" w:hAnsi="Arial" w:cs="Arial"/>
            <w:sz w:val="18"/>
            <w:szCs w:val="18"/>
            <w:lang w:val="en-US"/>
          </w:rPr>
          <w:t xml:space="preserve">two </w:t>
        </w:r>
      </w:ins>
      <w:r w:rsidR="009C686C">
        <w:rPr>
          <w:rFonts w:ascii="Arial" w:hAnsi="Arial" w:cs="Arial"/>
          <w:sz w:val="18"/>
          <w:szCs w:val="18"/>
          <w:lang w:val="en-US"/>
        </w:rPr>
        <w:t>thousand applicants to work on the Microsoft Retail Dynamics team</w:t>
      </w:r>
    </w:p>
    <w:p w:rsidR="00217F2A" w:rsidRPr="00DC6498" w:rsidRDefault="00217F2A" w:rsidP="00DB3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3E5612">
        <w:rPr>
          <w:rFonts w:ascii="Arial" w:hAnsi="Arial" w:cs="Arial"/>
          <w:b/>
          <w:sz w:val="18"/>
          <w:szCs w:val="18"/>
          <w:lang w:val="en-US"/>
        </w:rPr>
        <w:t>2014</w:t>
      </w:r>
      <w:r w:rsidR="009C686C">
        <w:rPr>
          <w:rFonts w:ascii="Arial" w:hAnsi="Arial" w:cs="Arial"/>
          <w:sz w:val="18"/>
          <w:szCs w:val="18"/>
          <w:lang w:val="en-US"/>
        </w:rPr>
        <w:t xml:space="preserve"> – 1 out of 4 Microsoft Retail Dynamics team members selected to deploy new systems in the Puerto Rico pilot store </w:t>
      </w:r>
    </w:p>
    <w:p w:rsidR="006238EE" w:rsidRPr="00DC6498" w:rsidRDefault="009C686C" w:rsidP="00DB3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2015</w:t>
      </w:r>
      <w:r w:rsidR="00217F2A" w:rsidRPr="00DC6498">
        <w:rPr>
          <w:rFonts w:ascii="Arial" w:hAnsi="Arial" w:cs="Arial"/>
          <w:sz w:val="18"/>
          <w:szCs w:val="18"/>
          <w:lang w:val="en-US"/>
        </w:rPr>
        <w:t xml:space="preserve"> – Trained and supported the largest </w:t>
      </w:r>
      <w:r>
        <w:rPr>
          <w:rFonts w:ascii="Arial" w:hAnsi="Arial" w:cs="Arial"/>
          <w:sz w:val="18"/>
          <w:szCs w:val="18"/>
          <w:lang w:val="en-US"/>
        </w:rPr>
        <w:t>Retail System</w:t>
      </w:r>
      <w:r w:rsidR="00217F2A" w:rsidRPr="00DC6498">
        <w:rPr>
          <w:rFonts w:ascii="Arial" w:hAnsi="Arial" w:cs="Arial"/>
          <w:sz w:val="18"/>
          <w:szCs w:val="18"/>
          <w:lang w:val="en-US"/>
        </w:rPr>
        <w:t xml:space="preserve"> rollout</w:t>
      </w:r>
      <w:r w:rsidR="003E5612">
        <w:rPr>
          <w:rFonts w:ascii="Arial" w:hAnsi="Arial" w:cs="Arial"/>
          <w:sz w:val="18"/>
          <w:szCs w:val="18"/>
          <w:lang w:val="en-US"/>
        </w:rPr>
        <w:t xml:space="preserve"> in Microsoft History</w:t>
      </w:r>
      <w:r w:rsidR="00217F2A" w:rsidRPr="00DC6498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through the US and Canadian regions</w:t>
      </w:r>
    </w:p>
    <w:sectPr w:rsidR="006238EE" w:rsidRPr="00DC6498" w:rsidSect="008D655A">
      <w:footerReference w:type="default" r:id="rId10"/>
      <w:pgSz w:w="11907" w:h="16840"/>
      <w:pgMar w:top="624" w:right="851" w:bottom="851" w:left="851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13" w:rsidRDefault="00B83513" w:rsidP="00764E67">
      <w:pPr>
        <w:spacing w:after="0" w:line="240" w:lineRule="auto"/>
      </w:pPr>
      <w:r>
        <w:separator/>
      </w:r>
    </w:p>
  </w:endnote>
  <w:endnote w:type="continuationSeparator" w:id="0">
    <w:p w:rsidR="00B83513" w:rsidRDefault="00B83513" w:rsidP="0076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F50" w:rsidRDefault="00FB7F5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13" w:rsidRDefault="00B83513" w:rsidP="00764E67">
      <w:pPr>
        <w:spacing w:after="0" w:line="240" w:lineRule="auto"/>
      </w:pPr>
      <w:r>
        <w:separator/>
      </w:r>
    </w:p>
  </w:footnote>
  <w:footnote w:type="continuationSeparator" w:id="0">
    <w:p w:rsidR="00B83513" w:rsidRDefault="00B83513" w:rsidP="0076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C5C"/>
    <w:multiLevelType w:val="hybridMultilevel"/>
    <w:tmpl w:val="46407040"/>
    <w:lvl w:ilvl="0" w:tplc="B5365FCE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2929"/>
    <w:multiLevelType w:val="hybridMultilevel"/>
    <w:tmpl w:val="AA006DAE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83711CF"/>
    <w:multiLevelType w:val="hybridMultilevel"/>
    <w:tmpl w:val="BD8AC992"/>
    <w:lvl w:ilvl="0" w:tplc="B5365FCE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B11F4"/>
    <w:multiLevelType w:val="hybridMultilevel"/>
    <w:tmpl w:val="D33C1C12"/>
    <w:lvl w:ilvl="0" w:tplc="0074C3EC">
      <w:start w:val="26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614E2"/>
    <w:multiLevelType w:val="hybridMultilevel"/>
    <w:tmpl w:val="AB30F30C"/>
    <w:lvl w:ilvl="0" w:tplc="B5365FCE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31039"/>
    <w:multiLevelType w:val="hybridMultilevel"/>
    <w:tmpl w:val="C6E023A4"/>
    <w:lvl w:ilvl="0" w:tplc="1714C512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4032"/>
    <w:multiLevelType w:val="hybridMultilevel"/>
    <w:tmpl w:val="222C6FAC"/>
    <w:lvl w:ilvl="0" w:tplc="B5365FCE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D6997"/>
    <w:multiLevelType w:val="hybridMultilevel"/>
    <w:tmpl w:val="DC6CDFF2"/>
    <w:lvl w:ilvl="0" w:tplc="FF2849A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BC"/>
    <w:rsid w:val="00003321"/>
    <w:rsid w:val="00010199"/>
    <w:rsid w:val="000427C5"/>
    <w:rsid w:val="0005404F"/>
    <w:rsid w:val="0006222E"/>
    <w:rsid w:val="00062824"/>
    <w:rsid w:val="000B67D9"/>
    <w:rsid w:val="00100699"/>
    <w:rsid w:val="001038AE"/>
    <w:rsid w:val="001360BC"/>
    <w:rsid w:val="00170D09"/>
    <w:rsid w:val="0017179D"/>
    <w:rsid w:val="001C5BD6"/>
    <w:rsid w:val="00210B17"/>
    <w:rsid w:val="00217F2A"/>
    <w:rsid w:val="00256F31"/>
    <w:rsid w:val="00266A94"/>
    <w:rsid w:val="00267202"/>
    <w:rsid w:val="0027280B"/>
    <w:rsid w:val="00284469"/>
    <w:rsid w:val="002A5C4F"/>
    <w:rsid w:val="002C2BB1"/>
    <w:rsid w:val="00304F1E"/>
    <w:rsid w:val="00306DD9"/>
    <w:rsid w:val="00312133"/>
    <w:rsid w:val="0031712A"/>
    <w:rsid w:val="0032065E"/>
    <w:rsid w:val="00332F2D"/>
    <w:rsid w:val="00345CB9"/>
    <w:rsid w:val="00373835"/>
    <w:rsid w:val="003A082A"/>
    <w:rsid w:val="003A43A4"/>
    <w:rsid w:val="003E5612"/>
    <w:rsid w:val="004C469B"/>
    <w:rsid w:val="00517845"/>
    <w:rsid w:val="00521718"/>
    <w:rsid w:val="00525C87"/>
    <w:rsid w:val="00547BDB"/>
    <w:rsid w:val="005A2B87"/>
    <w:rsid w:val="00606509"/>
    <w:rsid w:val="006238EE"/>
    <w:rsid w:val="0067379F"/>
    <w:rsid w:val="006B0C1B"/>
    <w:rsid w:val="006B306D"/>
    <w:rsid w:val="006F0D47"/>
    <w:rsid w:val="0070487F"/>
    <w:rsid w:val="007272CA"/>
    <w:rsid w:val="007359DD"/>
    <w:rsid w:val="00741F03"/>
    <w:rsid w:val="007451C0"/>
    <w:rsid w:val="00764E67"/>
    <w:rsid w:val="007661EF"/>
    <w:rsid w:val="00783772"/>
    <w:rsid w:val="00783B82"/>
    <w:rsid w:val="007E4F6B"/>
    <w:rsid w:val="00806A2F"/>
    <w:rsid w:val="0089181F"/>
    <w:rsid w:val="008D655A"/>
    <w:rsid w:val="008D7D03"/>
    <w:rsid w:val="0090020C"/>
    <w:rsid w:val="009116D9"/>
    <w:rsid w:val="009B67B7"/>
    <w:rsid w:val="009C686C"/>
    <w:rsid w:val="009D5CB2"/>
    <w:rsid w:val="00A10DF5"/>
    <w:rsid w:val="00A13D3E"/>
    <w:rsid w:val="00A36974"/>
    <w:rsid w:val="00A52729"/>
    <w:rsid w:val="00AA1A7D"/>
    <w:rsid w:val="00AA4CB0"/>
    <w:rsid w:val="00B44147"/>
    <w:rsid w:val="00B555FD"/>
    <w:rsid w:val="00B61EE9"/>
    <w:rsid w:val="00B83513"/>
    <w:rsid w:val="00BA05D2"/>
    <w:rsid w:val="00BA636B"/>
    <w:rsid w:val="00BB6EB5"/>
    <w:rsid w:val="00BC71A2"/>
    <w:rsid w:val="00BE09C4"/>
    <w:rsid w:val="00BF29E4"/>
    <w:rsid w:val="00BF2BCF"/>
    <w:rsid w:val="00C01927"/>
    <w:rsid w:val="00C02370"/>
    <w:rsid w:val="00C05FC1"/>
    <w:rsid w:val="00C21868"/>
    <w:rsid w:val="00C95AD7"/>
    <w:rsid w:val="00CA047D"/>
    <w:rsid w:val="00CD1D00"/>
    <w:rsid w:val="00D034DA"/>
    <w:rsid w:val="00D36EED"/>
    <w:rsid w:val="00D37252"/>
    <w:rsid w:val="00D422DC"/>
    <w:rsid w:val="00D62228"/>
    <w:rsid w:val="00DA5139"/>
    <w:rsid w:val="00DA77A5"/>
    <w:rsid w:val="00DB35D1"/>
    <w:rsid w:val="00DB6A9A"/>
    <w:rsid w:val="00DC3949"/>
    <w:rsid w:val="00DC6498"/>
    <w:rsid w:val="00DD19BF"/>
    <w:rsid w:val="00E876CE"/>
    <w:rsid w:val="00EB041F"/>
    <w:rsid w:val="00ED61B9"/>
    <w:rsid w:val="00EE4919"/>
    <w:rsid w:val="00F138B8"/>
    <w:rsid w:val="00F26C33"/>
    <w:rsid w:val="00F74FDF"/>
    <w:rsid w:val="00F87604"/>
    <w:rsid w:val="00FB7F50"/>
    <w:rsid w:val="00F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0A627C-9CE0-474B-B594-872CD822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69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C46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469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C469B"/>
    <w:rPr>
      <w:sz w:val="22"/>
      <w:szCs w:val="22"/>
    </w:rPr>
  </w:style>
  <w:style w:type="character" w:styleId="Hyperlink">
    <w:name w:val="Hyperlink"/>
    <w:uiPriority w:val="99"/>
    <w:unhideWhenUsed/>
    <w:rsid w:val="00DA513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B6A9A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emonstration_(peop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7AB2-2749-428E-A8C7-F1127192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4360</CharactersWithSpaces>
  <SharedDoc>false</SharedDoc>
  <HLinks>
    <vt:vector size="12" baseType="variant">
      <vt:variant>
        <vt:i4>3276809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http://en.wikipedia.org/wiki/Demonstration_(people)</vt:lpwstr>
      </vt:variant>
      <vt:variant>
        <vt:lpwstr/>
      </vt:variant>
      <vt:variant>
        <vt:i4>86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http://en.wikipedia.org/wiki/Lecture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subject/>
  <dc:creator>Oscar Lara</dc:creator>
  <cp:keywords/>
  <dc:description/>
  <cp:lastModifiedBy>Fury Lisa</cp:lastModifiedBy>
  <cp:revision>10</cp:revision>
  <cp:lastPrinted>2016-08-22T07:42:00Z</cp:lastPrinted>
  <dcterms:created xsi:type="dcterms:W3CDTF">2016-08-23T02:16:00Z</dcterms:created>
  <dcterms:modified xsi:type="dcterms:W3CDTF">2016-08-23T02:16:00Z</dcterms:modified>
</cp:coreProperties>
</file>